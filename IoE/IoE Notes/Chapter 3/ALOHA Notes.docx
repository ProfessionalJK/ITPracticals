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Fonts w:hint="default" w:hAnsi="sans-serif" w:eastAsia="sans-serif" w:cs="sans-serif" w:asciiTheme="minorAscii"/>
          <w:i w:val="0"/>
          <w:caps w:val="0"/>
          <w:color w:val="EF8915"/>
          <w:spacing w:val="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EF8915"/>
          <w:spacing w:val="0"/>
          <w:u w:val="none"/>
          <w:bdr w:val="none" w:color="auto" w:sz="0" w:space="0"/>
          <w:shd w:val="clear" w:fill="FFFFFF"/>
          <w:vertAlign w:val="baseline"/>
        </w:rPr>
        <w:instrText xml:space="preserve"> HYPERLINK "https://www.gatevidyalay.com/aloha-pure-aloha-slotted-aloha/" </w:instrText>
      </w:r>
      <w:r>
        <w:rPr>
          <w:rFonts w:hint="default" w:hAnsi="sans-serif" w:eastAsia="sans-serif" w:cs="sans-serif" w:asciiTheme="minorAscii"/>
          <w:i w:val="0"/>
          <w:caps w:val="0"/>
          <w:color w:val="EF8915"/>
          <w:spacing w:val="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hAnsi="sans-serif" w:eastAsia="sans-serif" w:cs="sans-serif" w:asciiTheme="minorAscii"/>
          <w:i w:val="0"/>
          <w:caps w:val="0"/>
          <w:color w:val="EF8915"/>
          <w:spacing w:val="0"/>
          <w:u w:val="none"/>
          <w:bdr w:val="none" w:color="auto" w:sz="0" w:space="0"/>
          <w:shd w:val="clear" w:fill="FFFFFF"/>
          <w:vertAlign w:val="baseline"/>
        </w:rPr>
        <w:t>Aloha | Pure Aloha | Slotted Aloha</w:t>
      </w:r>
      <w:r>
        <w:rPr>
          <w:rFonts w:hint="default" w:hAnsi="sans-serif" w:eastAsia="sans-serif" w:cs="sans-serif" w:asciiTheme="minorAscii"/>
          <w:i w:val="0"/>
          <w:caps w:val="0"/>
          <w:color w:val="EF8915"/>
          <w:spacing w:val="0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Access Control in Networking-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  <w:r>
        <w:rPr>
          <w:rFonts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Communication links enable the stations to communicate with each other.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Stations may communicate using the following types of links-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772025" cy="1362075"/>
            <wp:effectExtent l="0" t="0" r="9525" b="9525"/>
            <wp:docPr id="4" name="Picture 4" descr="Types of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ypes of Link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Point to Point Link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Broadcast Link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lang w:val="en-US"/>
        </w:rPr>
        <w:t xml:space="preserve"> </w:t>
      </w: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1. Point to Point Link-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Point to Point link is a dedicated link that exists between the two stations.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entire capacity of the link is used for transmission between the two connected stations only.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Depending upon the </w:t>
      </w:r>
      <w:r>
        <w:rPr>
          <w:rFonts w:hint="default" w:hAnsi="sans-serif" w:eastAsia="sans-serif" w:cs="sans-serif" w:asciiTheme="minorAscii"/>
          <w:b w:val="0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sans-serif" w:eastAsia="sans-serif" w:cs="sans-serif" w:asciiTheme="minorAscii"/>
          <w:b w:val="0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"https://www.gatevidyalay.com/simplex-half-duplex-full-duplex/" \t "https://www.gatevidyalay.com/types-of-links-access-control-in-networking/_blank" </w:instrText>
      </w:r>
      <w:r>
        <w:rPr>
          <w:rFonts w:hint="default" w:hAnsi="sans-serif" w:eastAsia="sans-serif" w:cs="sans-serif" w:asciiTheme="minorAscii"/>
          <w:b w:val="0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Type Of Channel</w:t>
      </w:r>
      <w:r>
        <w:rPr>
          <w:rFonts w:hint="default" w:hAnsi="sans-serif" w:eastAsia="sans-serif" w:cs="sans-serif" w:asciiTheme="minorAscii"/>
          <w:b w:val="0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, the data flow takes place between the stations.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Example-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14800" cy="1066800"/>
            <wp:effectExtent l="0" t="0" r="0" b="0"/>
            <wp:docPr id="6" name="Picture 5" descr="Point to Point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Point to Point Lin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2. Broadcast Link-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Broadcast link is a common link to which multiple stations are connected.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capacity of the link is shared among the connected stations for transmission.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Example-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76575" cy="2028825"/>
            <wp:effectExtent l="0" t="0" r="9525" b="9525"/>
            <wp:docPr id="5" name="Picture 6" descr="Broadcast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Broadcast Lin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center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Access Control-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tbl>
      <w:tblPr>
        <w:tblW w:w="1003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center"/>
              <w:rPr>
                <w:rFonts w:hint="default" w:hAnsi="sans-serif" w:eastAsia="sans-serif" w:cs="sans-serif" w:asciiTheme="minorAscii"/>
                <w:b w:val="0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b w:val="0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Access Control is a mechanism that controls the access of stations to the transmission link.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Broadcast links require the access control.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This is because the link is shared among several stations.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center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center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textAlignment w:val="baseline"/>
        <w:rPr>
          <w:rFonts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Need of Access Control-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tbl>
      <w:tblPr>
        <w:tblW w:w="949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center"/>
              <w:rPr>
                <w:rFonts w:hint="default" w:hAnsi="sans-serif" w:eastAsia="sans-serif" w:cs="sans-serif" w:asciiTheme="minorAscii"/>
                <w:b w:val="0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b w:val="0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To prevent the occurrence of collision or if the collision occurs, to deal with it.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80" w:afterAutospacing="0" w:line="360" w:lineRule="atLeast"/>
        <w:ind w:left="0" w:right="0" w:firstLine="0"/>
        <w:textAlignment w:val="baseline"/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Consider a situation where-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Multiple stations place their data packets on the link and starts transmitting simultaneously.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Such a situation gives rise to a collision among the data packets.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60" w:lineRule="atLeast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b w:val="0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Collision of data packets causes the data to get corrupt.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center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ins w:id="0">
        <w:r>
          <w:rPr>
            <w:rFonts w:hint="default" w:hAnsi="sans-serif" w:eastAsia="sans-serif" w:cs="sans-serif" w:asciiTheme="minorAscii"/>
            <w:i w:val="0"/>
            <w:caps w:val="0"/>
            <w:color w:val="303030"/>
            <w:spacing w:val="0"/>
            <w:kern w:val="0"/>
            <w:sz w:val="22"/>
            <w:szCs w:val="22"/>
            <w:bdr w:val="none" w:color="auto" w:sz="0" w:space="0"/>
            <w:shd w:val="clear" w:fill="FFFFFF"/>
            <w:lang w:val="en-US" w:eastAsia="zh-CN" w:bidi="ar"/>
          </w:rPr>
          <w:br w:type="textWrapping"/>
        </w:r>
      </w:ins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We have discussed-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Access Control is a mechanism that controls the access of stations to the transmission link.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Broadcast links require the access control mechanism.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There are various access control methods-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438775" cy="3267075"/>
            <wp:effectExtent l="0" t="0" r="9525" b="9525"/>
            <wp:docPr id="1" name="Picture 1" descr="Access Control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cess Control Method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"https://www.gatevidyalay.com/time-division-multiplexing-access-control/" \t "https://www.gatevidyalay.com/aloha-pure-aloha-slotted-aloha/_blank" </w:instrTex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Time Division Multiplexing</w: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"https://www.gatevidyalay.com/polling-access-control-in-networking/" </w:instrTex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Polling</w: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"https://www.gatevidyalay.com/csma-cd-access-control-in-networking/" \t "https://www.gatevidyalay.com/aloha-pure-aloha-slotted-aloha/_blank" </w:instrTex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CSMA / CD</w: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"https://www.gatevidyalay.com/token-passing-access-control-in-networking/" \t "https://www.gatevidyalay.com/aloha-pure-aloha-slotted-aloha/_blank" </w:instrTex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Token Passing</w: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"https://www.gatevidyalay.com/aloha-pure-aloha-slotted-aloha/" </w:instrTex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Aloha</w: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  <w:lang w:val="en-US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  <w:lang w:val="en-US"/>
        </w:rPr>
        <w:t>A</w:t>
      </w: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loha-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There are two different versions of Aloha-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200525" cy="1266825"/>
            <wp:effectExtent l="0" t="0" r="9525" b="9525"/>
            <wp:docPr id="2" name="Picture 2" descr="Al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loh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Pure Aloha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Slotted Aloha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1. Pure Aloha-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It allows the stations to transmit data at any time whenever they want.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After transmitting the data packet, station waits for some time.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Then, following 2 cases are possible-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Case-01: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Transmitting station receives an acknowledgement from the receiving station.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In this case, transmitting station assumes that the transmission is successful.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Case-02: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Transmitting station does not receive any acknowledgement within specified time from the receiving station.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In this case, transmitting station assumes that the transmission is unsuccessful.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Then,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Transmitting station uses a </w: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"https://www.gatevidyalay.com/binary-exponential-backoff-algorithm-csma-cd/" \t "https://www.gatevidyalay.com/aloha-pure-aloha-slotted-aloha/_blank" </w:instrTex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Back Off Strategy</w:t>
      </w:r>
      <w:r>
        <w:rPr>
          <w:rFonts w:hint="default" w:hAnsi="sans-serif" w:eastAsia="sans-serif" w:cs="sans-serif" w:asciiTheme="minorAscii"/>
          <w:i w:val="0"/>
          <w:caps w:val="0"/>
          <w:color w:val="A00B0B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and waits for some random amount of time.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After back off time, it transmits the data packet again.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It keeps trying until the back off limit is reached after which it aborts the transmission.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572000" cy="5743575"/>
            <wp:effectExtent l="0" t="0" r="0" b="9525"/>
            <wp:docPr id="3" name="Picture 3" descr="Pure Aloha |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ure Aloha | Flowch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Efficiency-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tbl>
      <w:tblPr>
        <w:tblW w:w="1003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Efficiency of Pure Aloha (η) = G x e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vertAlign w:val="superscript"/>
                <w:lang w:val="en-US" w:eastAsia="zh-CN" w:bidi="ar"/>
              </w:rPr>
              <w:t>-2G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jc w:val="center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where G = Number of stations willing to transmit data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Maximum Efficiency-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For maximum efficiency,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We put dη / dG = 0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Maximum value of η occurs at G = 1/2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Substituting G = 1/2 in the above expression, we get-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Maximum efficiency of Pure Aloha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1/2 x e</w:t>
      </w: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-2 x 1/2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1 / 2e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0.184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18.4%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Thus,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tbl>
      <w:tblPr>
        <w:tblW w:w="1003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Maximum Efficiency of Pure Aloha (η) = 18.4%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maximum efficiency of Pure Aloha is very less due to large number of collisions.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2. Slotted Aloha-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Slotted Aloha divides the time of shared channel into discrete intervals called as </w:t>
      </w:r>
      <w:r>
        <w:rPr>
          <w:rStyle w:val="9"/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time slots</w:t>
      </w: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Any station can transmit its data in any time slot.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only condition is that station must start its transmission from the beginning of the time slot.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the beginning of the slot is missed, then station has to wait until the beginning of the next time slot.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 collision may occur if two or more stations try to transmit data at the beginning of the same time slot.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Efficiency-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tbl>
      <w:tblPr>
        <w:tblW w:w="1003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Efficiency of Slotted Aloha (η) = G x e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vertAlign w:val="superscript"/>
                <w:lang w:val="en-US" w:eastAsia="zh-CN" w:bidi="ar"/>
              </w:rPr>
              <w:t>-G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jc w:val="center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where G = Number of stations willing to transmit data at the beginning of the same time slot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Maximum Efficiency-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For maximum efficiency,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We put dη / dG = 0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Maximum value of η occurs at G = 1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40" w:lineRule="auto"/>
        <w:ind w:left="226" w:right="0" w:hanging="360"/>
        <w:textAlignment w:val="baseline"/>
        <w:rPr>
          <w:rFonts w:asciiTheme="minorAscii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Substituting G = 1 in the above expression, we get-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Maximum efficiency of Slotted Aloha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1 x e</w:t>
      </w: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-1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1 / 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0.368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36.8%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Thus,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tbl>
      <w:tblPr>
        <w:tblW w:w="949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49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Maximum Efficiency of Slotted Aloha (η) = 36.8%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maximum efficiency of Slotted Aloha is high due to less number of collisions.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Difference Between Pure Aloha And Slotted Aloha-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tbl>
      <w:tblPr>
        <w:tblW w:w="784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20"/>
        <w:gridCol w:w="39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1" w:hRule="atLeast"/>
        </w:trPr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Pure Aloha</w:t>
            </w:r>
          </w:p>
        </w:tc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Slotted Aloha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2" w:hRule="atLeast"/>
        </w:trPr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Any station can transmit the data at any time.</w:t>
            </w:r>
          </w:p>
        </w:tc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Any station can transmit the data at the beginning of any time slot.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9" w:hRule="atLeast"/>
        </w:trPr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time is continuous and not globally synchronized.</w:t>
            </w:r>
          </w:p>
        </w:tc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time is discrete and globally synchronized.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1" w:hRule="atLeast"/>
        </w:trPr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Vulnerable time in which collision may occur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180" w:afterAutospacing="0" w:line="240" w:lineRule="auto"/>
              <w:ind w:left="0" w:right="0"/>
              <w:jc w:val="center"/>
              <w:textAlignment w:val="baseline"/>
              <w:rPr>
                <w:rFonts w:asciiTheme="minorAscii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baseline"/>
              </w:rPr>
              <w:t>= 2 x T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subscript"/>
              </w:rPr>
              <w:t>t</w:t>
            </w:r>
          </w:p>
        </w:tc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Vulnerable time in which collision may occur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180" w:afterAutospacing="0" w:line="240" w:lineRule="auto"/>
              <w:ind w:left="0" w:right="0"/>
              <w:jc w:val="center"/>
              <w:textAlignment w:val="baseline"/>
              <w:rPr>
                <w:rFonts w:asciiTheme="minorAscii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baseline"/>
              </w:rPr>
              <w:t>= T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subscript"/>
              </w:rPr>
              <w:t>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Probability of successful transmission of data packet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180" w:afterAutospacing="0" w:line="240" w:lineRule="auto"/>
              <w:ind w:left="0" w:right="0"/>
              <w:jc w:val="center"/>
              <w:textAlignment w:val="baseline"/>
              <w:rPr>
                <w:rFonts w:asciiTheme="minorAscii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baseline"/>
              </w:rPr>
              <w:t>= G x e-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superscript"/>
              </w:rPr>
              <w:t>2G</w:t>
            </w:r>
          </w:p>
        </w:tc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Probability of successful transmission of data packet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180" w:afterAutospacing="0" w:line="240" w:lineRule="auto"/>
              <w:ind w:left="0" w:right="0"/>
              <w:jc w:val="center"/>
              <w:textAlignment w:val="baseline"/>
              <w:rPr>
                <w:rFonts w:asciiTheme="minorAscii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baseline"/>
              </w:rPr>
              <w:t>= G x e-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superscript"/>
              </w:rPr>
              <w:t>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7" w:hRule="atLeast"/>
        </w:trPr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Maximum efficiency = 18.4%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180" w:afterAutospacing="0" w:line="240" w:lineRule="auto"/>
              <w:ind w:left="0" w:right="0"/>
              <w:jc w:val="center"/>
              <w:textAlignment w:val="baseline"/>
              <w:rPr>
                <w:rFonts w:asciiTheme="minorAscii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baseline"/>
              </w:rPr>
              <w:t>(Occurs at G = 1/2)</w:t>
            </w:r>
          </w:p>
        </w:tc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Maximum efficiency = 36.8%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180" w:afterAutospacing="0" w:line="240" w:lineRule="auto"/>
              <w:ind w:left="0" w:right="0"/>
              <w:jc w:val="center"/>
              <w:textAlignment w:val="baseline"/>
              <w:rPr>
                <w:rFonts w:asciiTheme="minorAscii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  <w:bdr w:val="none" w:color="auto" w:sz="0" w:space="0"/>
                <w:vertAlign w:val="baseline"/>
              </w:rPr>
              <w:t>( Occurs at G = 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64" w:hRule="atLeast"/>
        </w:trPr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main advantage of pure aloha is its simplicity in implementation.</w:t>
            </w:r>
          </w:p>
        </w:tc>
        <w:tc>
          <w:tcPr>
            <w:tcW w:w="39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jc w:val="center"/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sz w:val="22"/>
                <w:szCs w:val="22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30303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The main advantage of slotted aloha is that it reduces the number of collisions to half and doubles the efficiency of pure aloha.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PRACTICE PROBLEM BASED ON PURE ALOHA AND SLOTTED ALOHA-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Problem-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 group of N stations share 100 Kbps slotted ALOHA channel. Each station output a 500 bits frame on an average of 5000 ms even if previous one has not been sent. What is the required value of N?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Solution-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Throughput Of One Station-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Throughput of each station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Number of bits sent per second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500 bits / 5000 ms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500 bits / (5000 x 10</w:t>
      </w: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superscript"/>
        </w:rPr>
        <w:t>-3</w:t>
      </w: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sec)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100 bits/sec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Throughput Of Slotted Aloha-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Throughput of slotted aloha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Efficiency x Bandwidth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0.368 x 100 Kbps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= 36.8 Kbps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</w:rPr>
      </w:pPr>
      <w:r>
        <w:rPr>
          <w:rStyle w:val="9"/>
          <w:rFonts w:hint="default" w:hAnsi="sans-serif" w:eastAsia="sans-serif" w:cs="sans-serif" w:asciiTheme="minorAscii"/>
          <w:b/>
          <w:bCs/>
          <w:i w:val="0"/>
          <w:caps w:val="0"/>
          <w:color w:val="303030"/>
          <w:spacing w:val="0"/>
          <w:u w:val="single"/>
          <w:bdr w:val="none" w:color="auto" w:sz="0" w:space="0"/>
          <w:shd w:val="clear" w:fill="FFFFFF"/>
          <w:vertAlign w:val="baseline"/>
        </w:rPr>
        <w:t>Total Number Of Stations-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Throughput of slotted aloha = Total number of stations x Throughput of each station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Substituting the values, we get-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36.8 Kbps = N x 100 bits/sec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∴ N = 368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Thus, required value of N = 368.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180" w:afterAutospacing="0" w:line="240" w:lineRule="auto"/>
        <w:ind w:left="0" w:right="0" w:firstLine="0"/>
        <w:textAlignment w:val="baseline"/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</w:rPr>
      </w:pPr>
      <w:r>
        <w:rPr>
          <w:rFonts w:hint="default" w:hAnsi="sans-serif" w:eastAsia="sans-serif" w:cs="sans-serif" w:asciiTheme="minorAscii"/>
          <w:i w:val="0"/>
          <w:caps w:val="0"/>
          <w:color w:val="30303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To gain better understanding about Aloha,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B1A52"/>
    <w:multiLevelType w:val="multilevel"/>
    <w:tmpl w:val="909B1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B3D3359"/>
    <w:multiLevelType w:val="multilevel"/>
    <w:tmpl w:val="AB3D3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0BCEDFF"/>
    <w:multiLevelType w:val="multilevel"/>
    <w:tmpl w:val="C0BCE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F26BDBF"/>
    <w:multiLevelType w:val="multilevel"/>
    <w:tmpl w:val="EF26B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524D26B"/>
    <w:multiLevelType w:val="multilevel"/>
    <w:tmpl w:val="F524D2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081C246"/>
    <w:multiLevelType w:val="multilevel"/>
    <w:tmpl w:val="0081C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AD7F404"/>
    <w:multiLevelType w:val="multilevel"/>
    <w:tmpl w:val="1AD7F4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AE6B502"/>
    <w:multiLevelType w:val="multilevel"/>
    <w:tmpl w:val="1AE6B5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221B69B"/>
    <w:multiLevelType w:val="multilevel"/>
    <w:tmpl w:val="2221B6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937A77D"/>
    <w:multiLevelType w:val="multilevel"/>
    <w:tmpl w:val="2937A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BE623A1"/>
    <w:multiLevelType w:val="multilevel"/>
    <w:tmpl w:val="3BE623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B88B3C2"/>
    <w:multiLevelType w:val="multilevel"/>
    <w:tmpl w:val="5B88B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F1BBD21"/>
    <w:multiLevelType w:val="multilevel"/>
    <w:tmpl w:val="5F1BBD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7195D39C"/>
    <w:multiLevelType w:val="multilevel"/>
    <w:tmpl w:val="7195D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C4816AA"/>
    <w:multiLevelType w:val="multilevel"/>
    <w:tmpl w:val="7C481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7FC5A686"/>
    <w:multiLevelType w:val="multilevel"/>
    <w:tmpl w:val="7FC5A6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13"/>
  </w:num>
  <w:num w:numId="10">
    <w:abstractNumId w:val="4"/>
  </w:num>
  <w:num w:numId="11">
    <w:abstractNumId w:val="8"/>
  </w:num>
  <w:num w:numId="12">
    <w:abstractNumId w:val="14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A129C"/>
    <w:rsid w:val="16DA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2020-01-21T09:08:00Z</dcterms:created>
  <dc:creator>Gaurang</dc:creator>
  <cp:lastModifiedBy>Gaurang</cp:lastModifiedBy>
  <dcterms:modified xsi:type="dcterms:W3CDTF">2020-01-23T04:37:04Z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